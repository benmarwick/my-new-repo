
<file path=[Content_Types].xml><?xml version="1.0" encoding="utf-8"?>
<Types xmlns="http://schemas.openxmlformats.org/package/2006/content-types">
  <Default Extension="md" ContentType="text/markdown"/>
  <Default Extension="png" ContentType="image/png"/>
  <Default Extension="rels" ContentType="application/vnd.openxmlformats-package.relationships+xml"/>
  <Default Extension="Rmd" ContentType="text/x-markdown"/>
  <Default Extension="xml" ContentType="application/xml"/>
  <Default Extension="yml" ContentType="text/ya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DF73" w14:textId="30534CB5" w:rsidR="00531957" w:rsidRDefault="00990C8A">
      <w:pPr>
        <w:pStyle w:val="Title"/>
      </w:pPr>
      <w:proofErr w:type="spellStart"/>
      <w:r>
        <w:t>redoc</w:t>
      </w:r>
      <w:proofErr w:type="spellEnd"/>
      <w:r>
        <w:t xml:space="preserve"> </w:t>
      </w:r>
      <w:del w:id="0" w:author="Ben Marwick" w:date="2020-02-02T22:15:00Z">
        <w:r w:rsidDel="00953E9D">
          <w:delText>exampls</w:delText>
        </w:r>
      </w:del>
      <w:ins w:id="1" w:author="Ben Marwick" w:date="2020-02-02T22:15:00Z">
        <w:r w:rsidR="00953E9D">
          <w:t>exampl</w:t>
        </w:r>
        <w:r w:rsidR="00953E9D">
          <w:t>e</w:t>
        </w:r>
      </w:ins>
    </w:p>
    <w:p w14:paraId="00790DAE" w14:textId="77777777" w:rsidR="00531957" w:rsidRDefault="00990C8A">
      <w:pPr>
        <w:pStyle w:val="redoc-codechunk-1"/>
        <w:rPr>
          <w:vanish/>
        </w:rPr>
      </w:pPr>
      <w:bookmarkStart w:id="2" w:name="redoc-codechunk-1"/>
      <w:r>
        <w:rPr>
          <w:vanish/>
        </w:rPr>
        <w:t> </w:t>
      </w:r>
    </w:p>
    <w:p w14:paraId="3F0E89F4" w14:textId="77777777" w:rsidR="00531957" w:rsidRDefault="00990C8A">
      <w:pPr>
        <w:pStyle w:val="Heading2"/>
      </w:pPr>
      <w:bookmarkStart w:id="3" w:name="r-markdown"/>
      <w:bookmarkEnd w:id="2"/>
      <w:r>
        <w:t>R Markdown</w:t>
      </w:r>
      <w:bookmarkEnd w:id="3"/>
    </w:p>
    <w:p w14:paraId="2BCF22E5" w14:textId="54136D0D" w:rsidR="00531957" w:rsidRDefault="00990C8A">
      <w:pPr>
        <w:pStyle w:val="FirstParagraph"/>
      </w:pPr>
      <w:r>
        <w:t xml:space="preserve">This is an R Markdown </w:t>
      </w:r>
      <w:del w:id="4" w:author="Ben Marwick" w:date="2020-02-02T22:14:00Z">
        <w:r w:rsidDel="00700731">
          <w:delText>document</w:delText>
        </w:r>
      </w:del>
      <w:ins w:id="5" w:author="Ben Marwick" w:date="2020-02-02T22:14:00Z">
        <w:r w:rsidR="00700731">
          <w:t>I changed some text here</w:t>
        </w:r>
      </w:ins>
      <w:r>
        <w:t xml:space="preserve">. Markdown </w:t>
      </w:r>
      <w:ins w:id="6" w:author="Ben Marwick" w:date="2020-02-02T22:14:00Z">
        <w:r w:rsidR="00700731">
          <w:t xml:space="preserve">and here </w:t>
        </w:r>
      </w:ins>
      <w:proofErr w:type="gramStart"/>
      <w:r>
        <w:t>is</w:t>
      </w:r>
      <w:proofErr w:type="gramEnd"/>
      <w:r>
        <w:t xml:space="preserve"> a simple formatting syntax for authoring HTML, PDF, and </w:t>
      </w:r>
      <w:commentRangeStart w:id="7"/>
      <w:r>
        <w:t xml:space="preserve">MS Word </w:t>
      </w:r>
      <w:commentRangeEnd w:id="7"/>
      <w:r w:rsidR="00E75456">
        <w:rPr>
          <w:rStyle w:val="CommentReference"/>
        </w:rPr>
        <w:commentReference w:id="7"/>
      </w:r>
      <w:r>
        <w:t xml:space="preserve">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447A748C" w14:textId="77777777" w:rsidR="00531957" w:rsidRDefault="00990C8A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8D5F208" w14:textId="77777777" w:rsidR="00531957" w:rsidRDefault="00990C8A">
      <w:pPr>
        <w:pStyle w:val="redoc-codechunk-2"/>
      </w:pPr>
      <w:bookmarkStart w:id="9" w:name="redoc-codechunk-2"/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2B2E836" w14:textId="77777777" w:rsidR="00531957" w:rsidRDefault="00990C8A">
      <w:pPr>
        <w:pStyle w:val="redoc-codechunk-2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4832827" w14:textId="77777777" w:rsidR="00531957" w:rsidRDefault="00990C8A">
      <w:pPr>
        <w:pStyle w:val="Heading2"/>
      </w:pPr>
      <w:bookmarkStart w:id="10" w:name="including-plots"/>
      <w:bookmarkEnd w:id="9"/>
      <w:r>
        <w:t>Including Plots</w:t>
      </w:r>
      <w:bookmarkEnd w:id="10"/>
    </w:p>
    <w:p w14:paraId="06A80D0E" w14:textId="77777777" w:rsidR="00531957" w:rsidRDefault="00990C8A">
      <w:pPr>
        <w:pStyle w:val="FirstParagraph"/>
      </w:pPr>
      <w:r>
        <w:t>You can also embed plots, for example:</w:t>
      </w:r>
    </w:p>
    <w:p w14:paraId="78097DFE" w14:textId="77777777" w:rsidR="00531957" w:rsidRDefault="00990C8A">
      <w:pPr>
        <w:pStyle w:val="redoc-codechunk-3"/>
      </w:pPr>
      <w:bookmarkStart w:id="11" w:name="redoc-codechunk-3"/>
      <w:r>
        <w:rPr>
          <w:noProof/>
        </w:rPr>
        <w:lastRenderedPageBreak/>
        <w:drawing>
          <wp:inline distT="0" distB="0" distL="0" distR="0" wp14:anchorId="1191F40F" wp14:editId="274C92CE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redoc-examp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"/>
    <w:p w14:paraId="1F33640C" w14:textId="77777777" w:rsidR="00531957" w:rsidRDefault="00990C8A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3195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Ben Marwick" w:date="2020-02-02T22:25:00Z" w:initials="BM">
    <w:p w14:paraId="113F9819" w14:textId="352937FF" w:rsidR="00E75456" w:rsidRDefault="00E75456">
      <w:pPr>
        <w:pStyle w:val="CommentText"/>
      </w:pPr>
      <w:r>
        <w:rPr>
          <w:rStyle w:val="CommentReference"/>
        </w:rPr>
        <w:annotationRef/>
      </w:r>
      <w:r>
        <w:t>Why not in alphabetical order?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3F98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3F9819" w16cid:durableId="21E1CA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37E2C" w14:textId="77777777" w:rsidR="00990C8A" w:rsidRDefault="00990C8A">
      <w:pPr>
        <w:spacing w:after="0"/>
      </w:pPr>
      <w:r>
        <w:separator/>
      </w:r>
    </w:p>
  </w:endnote>
  <w:endnote w:type="continuationSeparator" w:id="0">
    <w:p w14:paraId="5F75E48B" w14:textId="77777777" w:rsidR="00990C8A" w:rsidRDefault="00990C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34E93" w14:textId="77777777" w:rsidR="00990C8A" w:rsidRDefault="00990C8A">
      <w:r>
        <w:separator/>
      </w:r>
    </w:p>
  </w:footnote>
  <w:footnote w:type="continuationSeparator" w:id="0">
    <w:p w14:paraId="3BAC0272" w14:textId="77777777" w:rsidR="00990C8A" w:rsidRDefault="00990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6245A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 Marwick">
    <w15:presenceInfo w15:providerId="AD" w15:userId="S::bmarwick@uw.edu::13f0b4e3-ed27-47ec-880c-6fa1bac3a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31957"/>
    <w:rsid w:val="00590D07"/>
    <w:rsid w:val="00700731"/>
    <w:rsid w:val="00784D58"/>
    <w:rsid w:val="008D6863"/>
    <w:rsid w:val="00953E9D"/>
    <w:rsid w:val="00990C8A"/>
    <w:rsid w:val="00B86B75"/>
    <w:rsid w:val="00BC48D5"/>
    <w:rsid w:val="00C36279"/>
    <w:rsid w:val="00E315A3"/>
    <w:rsid w:val="00E754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6729D"/>
  <w15:docId w15:val="{256346AF-FB0B-CE48-85B3-5DCF6B3E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hidden/>
    <w:qFormat/>
  </w:style>
  <w:style w:type="paragraph" w:customStyle="1" w:styleId="redoc-codechunk-2">
    <w:name w:val="redoc-codechunk-2"/>
    <w:basedOn w:val="BodyText"/>
    <w:hidden/>
    <w:qFormat/>
  </w:style>
  <w:style w:type="paragraph" w:customStyle="1" w:styleId="redoc-codechunk-3">
    <w:name w:val="redoc-codechunk-3"/>
    <w:basedOn w:val="BodyText"/>
    <w:hidden/>
    <w:qFormat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0073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0073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7545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54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754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75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754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26" Type="http://schemas.openxmlformats.org/officeDocument/2006/relationships/Rmd" Target="../redoc/redoc-example.Rmd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33" Type="http://schemas.openxmlformats.org/officeDocument/2006/relationships/yml" Target="../redoc/redoc-example.diagnostics.yml"/><Relationship Id="rId2" Type="http://schemas.openxmlformats.org/officeDocument/2006/relationships/styles" Target="styles.xml"/><Relationship Id="rId29" Type="http://schemas.openxmlformats.org/officeDocument/2006/relationships/yml" Target="../redoc/redoc-example.codelist.y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32" Type="http://schemas.openxmlformats.org/officeDocument/2006/relationships/Rmd" Target="../redoc/redoc-example.roundtrip.Rmd"/><Relationship Id="rId5" Type="http://schemas.openxmlformats.org/officeDocument/2006/relationships/footnotes" Target="footnotes.xml"/><Relationship Id="rId28" Type="http://schemas.openxmlformats.org/officeDocument/2006/relationships/md" Target="../redoc/redoc-example.utf8.md"/><Relationship Id="rId10" Type="http://schemas.openxmlformats.org/officeDocument/2006/relationships/hyperlink" Target="http://rmarkdown.rstudio.com" TargetMode="External"/><Relationship Id="rId31" Type="http://schemas.openxmlformats.org/officeDocument/2006/relationships/png" Target="../redoc/redoc-example_files/figure-docx/pressure-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Relationship Id="rId27" Type="http://schemas.openxmlformats.org/officeDocument/2006/relationships/md" Target="../redoc/redoc-example.knit.md"/><Relationship Id="rId30" Type="http://schemas.openxmlformats.org/officeDocument/2006/relationships/Rmd" Target="../redoc/redoc-example.preprocessed.R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redoc exampls</dc:title>
  <dc:creator>Ben Marwick</dc:creator>
  <cp:keywords/>
  <cp:lastModifiedBy>Ben Marwick</cp:lastModifiedBy>
  <cp:revision>4</cp:revision>
  <dcterms:created xsi:type="dcterms:W3CDTF">2020-02-03T06:15:00Z</dcterms:created>
  <dcterms:modified xsi:type="dcterms:W3CDTF">2020-02-03T06:25:00Z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redoc::redoc</vt:lpwstr>
  </property>
</Properties>
</file>